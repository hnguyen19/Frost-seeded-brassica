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6C27" w14:textId="2BD05C1A" w:rsidR="00AC5CBA" w:rsidRPr="00AC5CBA" w:rsidRDefault="00AC5CBA" w:rsidP="00AC5CBA">
      <w:pPr>
        <w:tabs>
          <w:tab w:val="num" w:pos="720"/>
        </w:tabs>
        <w:rPr>
          <w:rFonts w:cstheme="minorHAnsi"/>
          <w:b/>
          <w:bCs/>
        </w:rPr>
      </w:pPr>
      <w:r w:rsidRPr="00AC5CBA">
        <w:rPr>
          <w:rFonts w:cstheme="minorHAnsi"/>
          <w:b/>
          <w:bCs/>
        </w:rPr>
        <w:t xml:space="preserve">Weed Suppression from Frost-seeded </w:t>
      </w:r>
      <w:r w:rsidRPr="00AC5CBA">
        <w:rPr>
          <w:rFonts w:cstheme="minorHAnsi"/>
          <w:b/>
          <w:bCs/>
          <w:i/>
          <w:iCs/>
        </w:rPr>
        <w:t>Brassicaceae</w:t>
      </w:r>
      <w:r w:rsidRPr="00AC5CBA">
        <w:rPr>
          <w:rFonts w:cstheme="minorHAnsi"/>
          <w:b/>
          <w:bCs/>
        </w:rPr>
        <w:t> Cover Crops</w:t>
      </w:r>
    </w:p>
    <w:p w14:paraId="465A5853" w14:textId="3C4A44E3" w:rsidR="00AC5CBA" w:rsidRPr="00AC5CBA" w:rsidRDefault="00AC5CBA" w:rsidP="00AC5CBA">
      <w:pPr>
        <w:tabs>
          <w:tab w:val="num" w:pos="720"/>
        </w:tabs>
        <w:rPr>
          <w:rFonts w:cstheme="minorHAnsi"/>
        </w:rPr>
      </w:pPr>
      <w:r w:rsidRPr="00AC5CBA">
        <w:rPr>
          <w:rFonts w:cstheme="minorHAnsi"/>
        </w:rPr>
        <w:t>Huong T. X. Nguyen*, Olivia L. Fisher, Amy T. Fox, Kristen Loria, Kathryn F. Marini,</w:t>
      </w:r>
    </w:p>
    <w:p w14:paraId="7FBB118D" w14:textId="3D82511C" w:rsidR="00AC5CBA" w:rsidRPr="00AC5CBA" w:rsidRDefault="00AC5CBA" w:rsidP="00AC5CBA">
      <w:pPr>
        <w:tabs>
          <w:tab w:val="num" w:pos="720"/>
        </w:tabs>
        <w:rPr>
          <w:rFonts w:cstheme="minorHAnsi"/>
        </w:rPr>
      </w:pPr>
      <w:r w:rsidRPr="00AC5CBA">
        <w:rPr>
          <w:rFonts w:cstheme="minorHAnsi"/>
        </w:rPr>
        <w:t>Christopher J. Pelzer, Adam N. Sharifi, Domenic D. Varma, Sandra Wayman, Matthew R. Ryan</w:t>
      </w:r>
    </w:p>
    <w:p w14:paraId="4B6E720B" w14:textId="6C7AC0FB" w:rsidR="00AC5CBA" w:rsidRPr="00AC5CBA" w:rsidRDefault="00AC5CBA" w:rsidP="00AC5CBA">
      <w:pPr>
        <w:tabs>
          <w:tab w:val="num" w:pos="720"/>
        </w:tabs>
        <w:rPr>
          <w:rFonts w:cstheme="minorHAnsi"/>
        </w:rPr>
      </w:pPr>
      <w:r w:rsidRPr="00AC5CBA">
        <w:rPr>
          <w:rFonts w:cstheme="minorHAnsi"/>
        </w:rPr>
        <w:t xml:space="preserve">School of Integrative Plant Science, Cornell University </w:t>
      </w:r>
    </w:p>
    <w:p w14:paraId="72BE385B" w14:textId="77777777" w:rsidR="00AC5CBA" w:rsidRPr="00AC5CBA" w:rsidDel="009D0741" w:rsidRDefault="00AC5CBA" w:rsidP="00AC5CBA">
      <w:pPr>
        <w:tabs>
          <w:tab w:val="num" w:pos="720"/>
        </w:tabs>
        <w:ind w:left="720" w:hanging="360"/>
        <w:rPr>
          <w:del w:id="0" w:author="Matthew R. Ryan" w:date="2023-01-09T16:50:00Z"/>
          <w:rFonts w:cstheme="minorHAnsi"/>
        </w:rPr>
      </w:pPr>
    </w:p>
    <w:p w14:paraId="4F378CC8" w14:textId="77CE688E" w:rsidR="001B7EC9" w:rsidRDefault="001B7EC9" w:rsidP="00AC5CBA">
      <w:pPr>
        <w:rPr>
          <w:ins w:id="1" w:author="Matthew R. Ryan" w:date="2023-01-09T16:22:00Z"/>
          <w:rFonts w:cstheme="minorHAnsi"/>
        </w:rPr>
      </w:pPr>
    </w:p>
    <w:p w14:paraId="673B3A0A" w14:textId="52791D61" w:rsidR="00691B66" w:rsidDel="00691B66" w:rsidRDefault="00691B66" w:rsidP="00AC5CBA">
      <w:pPr>
        <w:rPr>
          <w:del w:id="2" w:author="Matthew R. Ryan" w:date="2023-01-09T16:26:00Z"/>
          <w:rFonts w:cstheme="minorHAnsi"/>
        </w:rPr>
      </w:pPr>
      <w:ins w:id="3" w:author="Matthew R. Ryan" w:date="2023-01-09T16:22:00Z">
        <w:r>
          <w:rPr>
            <w:rFonts w:cstheme="minorHAnsi"/>
          </w:rPr>
          <w:t>Cover crops can supp</w:t>
        </w:r>
      </w:ins>
      <w:ins w:id="4" w:author="Matthew R. Ryan" w:date="2023-01-09T16:23:00Z">
        <w:r>
          <w:rPr>
            <w:rFonts w:cstheme="minorHAnsi"/>
          </w:rPr>
          <w:t>ress weeds through a variety of mechanisms</w:t>
        </w:r>
      </w:ins>
      <w:ins w:id="5" w:author="Matthew R. Ryan" w:date="2023-01-09T16:27:00Z">
        <w:r>
          <w:rPr>
            <w:rFonts w:cstheme="minorHAnsi"/>
          </w:rPr>
          <w:t xml:space="preserve"> including competition for resources</w:t>
        </w:r>
      </w:ins>
      <w:ins w:id="6" w:author="Matthew R. Ryan" w:date="2023-01-09T16:23:00Z">
        <w:r>
          <w:rPr>
            <w:rFonts w:cstheme="minorHAnsi"/>
          </w:rPr>
          <w:t xml:space="preserve">. </w:t>
        </w:r>
      </w:ins>
      <w:ins w:id="7" w:author="Matthew R. Ryan" w:date="2023-01-09T16:24:00Z">
        <w:r>
          <w:rPr>
            <w:rFonts w:cstheme="minorHAnsi"/>
          </w:rPr>
          <w:t xml:space="preserve">Most research on cover crops has focused on grass and </w:t>
        </w:r>
      </w:ins>
      <w:ins w:id="8" w:author="Matthew R. Ryan" w:date="2023-01-09T16:25:00Z">
        <w:r>
          <w:rPr>
            <w:rFonts w:cstheme="minorHAnsi"/>
          </w:rPr>
          <w:t xml:space="preserve">legume </w:t>
        </w:r>
      </w:ins>
      <w:ins w:id="9" w:author="Matthew R. Ryan" w:date="2023-01-09T16:24:00Z">
        <w:r>
          <w:rPr>
            <w:rFonts w:cstheme="minorHAnsi"/>
          </w:rPr>
          <w:t>cover crops that are seeded in the fall.</w:t>
        </w:r>
      </w:ins>
      <w:ins w:id="10" w:author="Matthew R. Ryan" w:date="2023-01-09T16:25:00Z">
        <w:r>
          <w:rPr>
            <w:rFonts w:cstheme="minorHAnsi"/>
          </w:rPr>
          <w:t xml:space="preserve"> </w:t>
        </w:r>
      </w:ins>
      <w:ins w:id="11" w:author="Matthew R. Ryan" w:date="2023-01-09T16:30:00Z">
        <w:r>
          <w:rPr>
            <w:rFonts w:cstheme="minorHAnsi"/>
          </w:rPr>
          <w:t xml:space="preserve">A field </w:t>
        </w:r>
      </w:ins>
      <w:ins w:id="12" w:author="Matthew R. Ryan" w:date="2023-01-09T16:25:00Z">
        <w:r>
          <w:rPr>
            <w:rFonts w:cstheme="minorHAnsi"/>
          </w:rPr>
          <w:t xml:space="preserve">experiment </w:t>
        </w:r>
      </w:ins>
      <w:ins w:id="13" w:author="Matthew R. Ryan" w:date="2023-01-09T16:30:00Z">
        <w:r>
          <w:rPr>
            <w:rFonts w:cstheme="minorHAnsi"/>
          </w:rPr>
          <w:t xml:space="preserve">was </w:t>
        </w:r>
        <w:r>
          <w:rPr>
            <w:rFonts w:cstheme="minorHAnsi"/>
          </w:rPr>
          <w:t>conducted in central New York in 2022</w:t>
        </w:r>
        <w:r>
          <w:rPr>
            <w:rFonts w:cstheme="minorHAnsi"/>
          </w:rPr>
          <w:t xml:space="preserve"> </w:t>
        </w:r>
      </w:ins>
      <w:ins w:id="14" w:author="Matthew R. Ryan" w:date="2023-01-09T16:25:00Z">
        <w:r>
          <w:rPr>
            <w:rFonts w:cstheme="minorHAnsi"/>
          </w:rPr>
          <w:t xml:space="preserve">that compared </w:t>
        </w:r>
      </w:ins>
      <w:ins w:id="15" w:author="Matthew R. Ryan" w:date="2023-01-09T16:26:00Z">
        <w:r>
          <w:rPr>
            <w:rFonts w:cstheme="minorHAnsi"/>
          </w:rPr>
          <w:t xml:space="preserve">cover crops in the Brassicaceae family that were seeded in the spring. </w:t>
        </w:r>
      </w:ins>
    </w:p>
    <w:p w14:paraId="5D70A5FE" w14:textId="6EC658BD" w:rsidR="00AC5CBA" w:rsidRPr="00AC5CBA" w:rsidRDefault="00C840C5" w:rsidP="00AC5CBA">
      <w:pPr>
        <w:rPr>
          <w:rFonts w:cstheme="minorHAnsi"/>
        </w:rPr>
      </w:pPr>
      <w:del w:id="16" w:author="Matthew R. Ryan" w:date="2023-01-09T16:26:00Z">
        <w:r w:rsidRPr="00C840C5" w:rsidDel="00691B66">
          <w:rPr>
            <w:rFonts w:cstheme="minorHAnsi"/>
          </w:rPr>
          <w:delText xml:space="preserve">Cover crop-based organic no-till cropping systems </w:delText>
        </w:r>
        <w:r w:rsidDel="00691B66">
          <w:rPr>
            <w:rFonts w:cstheme="minorHAnsi"/>
          </w:rPr>
          <w:delText xml:space="preserve">can </w:delText>
        </w:r>
        <w:r w:rsidR="001B7EC9" w:rsidRPr="001B7EC9" w:rsidDel="00691B66">
          <w:rPr>
            <w:rFonts w:cstheme="minorHAnsi"/>
          </w:rPr>
          <w:delText>reduce tillage and agrochemical uses, but such practice is inconsistent in weed control, and cover crop termination versus cash crop sowing can be challenging to coordinate</w:delText>
        </w:r>
        <w:r w:rsidR="001B7EC9" w:rsidDel="00691B66">
          <w:rPr>
            <w:rFonts w:cstheme="minorHAnsi"/>
          </w:rPr>
          <w:delText>.</w:delText>
        </w:r>
        <w:r w:rsidR="001B7EC9" w:rsidRPr="001B7EC9" w:rsidDel="00691B66">
          <w:rPr>
            <w:rFonts w:cstheme="minorHAnsi"/>
          </w:rPr>
          <w:delText xml:space="preserve"> The performance of soybean (</w:delText>
        </w:r>
        <w:r w:rsidR="001B7EC9" w:rsidRPr="001B7EC9" w:rsidDel="00691B66">
          <w:rPr>
            <w:rFonts w:cstheme="minorHAnsi"/>
            <w:i/>
            <w:iCs/>
          </w:rPr>
          <w:delText>Glycine max</w:delText>
        </w:r>
        <w:r w:rsidR="001B7EC9" w:rsidRPr="001B7EC9" w:rsidDel="00691B66">
          <w:rPr>
            <w:rFonts w:cstheme="minorHAnsi"/>
          </w:rPr>
          <w:delText>) planted into rye (</w:delText>
        </w:r>
        <w:r w:rsidR="001B7EC9" w:rsidRPr="001B7EC9" w:rsidDel="00691B66">
          <w:rPr>
            <w:rFonts w:cstheme="minorHAnsi"/>
            <w:i/>
            <w:iCs/>
          </w:rPr>
          <w:delText xml:space="preserve">Secale cereale </w:delText>
        </w:r>
        <w:r w:rsidR="001B7EC9" w:rsidRPr="001B7EC9" w:rsidDel="00691B66">
          <w:rPr>
            <w:rFonts w:cstheme="minorHAnsi"/>
          </w:rPr>
          <w:delText>L.) residues is inconsistent due to high rye residue biomass.</w:delText>
        </w:r>
        <w:r w:rsidR="001B7EC9" w:rsidDel="00691B66">
          <w:rPr>
            <w:rFonts w:cstheme="minorHAnsi"/>
          </w:rPr>
          <w:delText xml:space="preserve"> </w:delText>
        </w:r>
        <w:r w:rsidR="001B7EC9" w:rsidRPr="001B7EC9" w:rsidDel="00691B66">
          <w:rPr>
            <w:rFonts w:cstheme="minorHAnsi"/>
          </w:rPr>
          <w:delText>Terminating rye early and continuing soil coverage with winter-hardy crops could alleviate the soybean performance inconsistency. Red clover (</w:delText>
        </w:r>
        <w:r w:rsidR="001B7EC9" w:rsidRPr="001B7EC9" w:rsidDel="00691B66">
          <w:rPr>
            <w:rFonts w:cstheme="minorHAnsi"/>
            <w:i/>
            <w:iCs/>
          </w:rPr>
          <w:delText xml:space="preserve">Trifolium pratense </w:delText>
        </w:r>
        <w:r w:rsidR="001B7EC9" w:rsidRPr="001B7EC9" w:rsidDel="00691B66">
          <w:rPr>
            <w:rFonts w:cstheme="minorHAnsi"/>
          </w:rPr>
          <w:delText>L.) is a winter-hardy cover crop that provides multiple benefits and requires minimal management, but its weed suppression performance is inconsistent</w:delText>
        </w:r>
        <w:r w:rsidR="001B7EC9" w:rsidDel="00691B66">
          <w:rPr>
            <w:rFonts w:cstheme="minorHAnsi"/>
          </w:rPr>
          <w:delText xml:space="preserve">. </w:delText>
        </w:r>
        <w:r w:rsidR="001B7EC9" w:rsidRPr="001B7EC9" w:rsidDel="00691B66">
          <w:rPr>
            <w:rFonts w:cstheme="minorHAnsi"/>
          </w:rPr>
          <w:delText xml:space="preserve">Brassicas are cool-season crops. </w:delText>
        </w:r>
        <w:r w:rsidR="001B7EC9" w:rsidRPr="00AC5CBA" w:rsidDel="00691B66">
          <w:rPr>
            <w:rFonts w:cstheme="minorHAnsi"/>
          </w:rPr>
          <w:delText>Residues of cool-season Brassicas crops</w:delText>
        </w:r>
        <w:r w:rsidR="00D5214B" w:rsidDel="00691B66">
          <w:rPr>
            <w:rFonts w:cstheme="minorHAnsi"/>
          </w:rPr>
          <w:delText>,</w:delText>
        </w:r>
        <w:r w:rsidR="001B7EC9" w:rsidRPr="00AC5CBA" w:rsidDel="00691B66">
          <w:rPr>
            <w:rFonts w:cstheme="minorHAnsi"/>
          </w:rPr>
          <w:delText xml:space="preserve"> such as white and yellow mustard (</w:delText>
        </w:r>
        <w:r w:rsidR="001B7EC9" w:rsidRPr="00AC5CBA" w:rsidDel="00691B66">
          <w:rPr>
            <w:rStyle w:val="italic"/>
            <w:rFonts w:cstheme="minorHAnsi"/>
            <w:i/>
            <w:iCs/>
            <w:color w:val="333333"/>
            <w:bdr w:val="none" w:sz="0" w:space="0" w:color="auto" w:frame="1"/>
          </w:rPr>
          <w:delText>Sinapis alba</w:delText>
        </w:r>
        <w:r w:rsidR="001B7EC9" w:rsidRPr="00AC5CBA" w:rsidDel="00691B66">
          <w:rPr>
            <w:rStyle w:val="apple-converted-space"/>
            <w:rFonts w:cstheme="minorHAnsi"/>
            <w:color w:val="333333"/>
            <w:shd w:val="clear" w:color="auto" w:fill="FFFFFF"/>
          </w:rPr>
          <w:delText> </w:delText>
        </w:r>
        <w:r w:rsidR="001B7EC9" w:rsidRPr="00AC5CBA" w:rsidDel="00691B66">
          <w:rPr>
            <w:rFonts w:cstheme="minorHAnsi"/>
            <w:color w:val="333333"/>
            <w:shd w:val="clear" w:color="auto" w:fill="FFFFFF"/>
          </w:rPr>
          <w:delText>L.</w:delText>
        </w:r>
        <w:r w:rsidR="001B7EC9" w:rsidRPr="00AC5CBA" w:rsidDel="00691B66">
          <w:rPr>
            <w:rFonts w:cstheme="minorHAnsi"/>
          </w:rPr>
          <w:delText>) and spring canola and winter rapeseed (</w:delText>
        </w:r>
        <w:r w:rsidR="001B7EC9" w:rsidRPr="00AC5CBA" w:rsidDel="00691B66">
          <w:rPr>
            <w:rStyle w:val="italic"/>
            <w:rFonts w:cstheme="minorHAnsi"/>
            <w:i/>
            <w:iCs/>
            <w:color w:val="333333"/>
            <w:bdr w:val="none" w:sz="0" w:space="0" w:color="auto" w:frame="1"/>
          </w:rPr>
          <w:delText>Brassica napus</w:delText>
        </w:r>
        <w:r w:rsidR="001B7EC9" w:rsidRPr="00AC5CBA" w:rsidDel="00691B66">
          <w:rPr>
            <w:rStyle w:val="apple-converted-space"/>
            <w:rFonts w:cstheme="minorHAnsi"/>
            <w:color w:val="333333"/>
            <w:shd w:val="clear" w:color="auto" w:fill="FFFFFF"/>
          </w:rPr>
          <w:delText> </w:delText>
        </w:r>
        <w:r w:rsidR="001B7EC9" w:rsidRPr="00AC5CBA" w:rsidDel="00691B66">
          <w:rPr>
            <w:rFonts w:cstheme="minorHAnsi"/>
            <w:color w:val="333333"/>
            <w:shd w:val="clear" w:color="auto" w:fill="FFFFFF"/>
          </w:rPr>
          <w:delText>L.</w:delText>
        </w:r>
        <w:r w:rsidR="001B7EC9" w:rsidRPr="00AC5CBA" w:rsidDel="00691B66">
          <w:rPr>
            <w:rFonts w:cstheme="minorHAnsi"/>
          </w:rPr>
          <w:delText>)</w:delText>
        </w:r>
        <w:r w:rsidR="00D5214B" w:rsidDel="00691B66">
          <w:rPr>
            <w:rFonts w:cstheme="minorHAnsi"/>
          </w:rPr>
          <w:delText>,</w:delText>
        </w:r>
        <w:r w:rsidR="001B7EC9" w:rsidRPr="00AC5CBA" w:rsidDel="00691B66">
          <w:rPr>
            <w:rFonts w:cstheme="minorHAnsi"/>
          </w:rPr>
          <w:delText xml:space="preserve"> when incorporated with soil</w:delText>
        </w:r>
        <w:r w:rsidR="00D5214B" w:rsidDel="00691B66">
          <w:rPr>
            <w:rFonts w:cstheme="minorHAnsi"/>
          </w:rPr>
          <w:delText>,</w:delText>
        </w:r>
        <w:r w:rsidR="001B7EC9" w:rsidRPr="00AC5CBA" w:rsidDel="00691B66">
          <w:rPr>
            <w:rFonts w:cstheme="minorHAnsi"/>
          </w:rPr>
          <w:delText xml:space="preserve"> can reduce weed seedling emergence.</w:delText>
        </w:r>
        <w:r w:rsidR="001B7EC9" w:rsidDel="00691B66">
          <w:rPr>
            <w:rFonts w:cstheme="minorHAnsi"/>
          </w:rPr>
          <w:delText xml:space="preserve"> </w:delText>
        </w:r>
      </w:del>
      <w:r w:rsidR="00AC5CBA" w:rsidRPr="00AC5CBA">
        <w:rPr>
          <w:rFonts w:cstheme="minorHAnsi"/>
        </w:rPr>
        <w:t xml:space="preserve">A randomized complete block design with 4 replications </w:t>
      </w:r>
      <w:ins w:id="17" w:author="Matthew R. Ryan" w:date="2023-01-09T16:31:00Z">
        <w:r w:rsidR="00691B66">
          <w:rPr>
            <w:rFonts w:cstheme="minorHAnsi"/>
          </w:rPr>
          <w:t>was used</w:t>
        </w:r>
      </w:ins>
      <w:ins w:id="18" w:author="Matthew R. Ryan" w:date="2023-01-09T16:32:00Z">
        <w:r w:rsidR="00691B66">
          <w:rPr>
            <w:rFonts w:cstheme="minorHAnsi"/>
          </w:rPr>
          <w:t xml:space="preserve"> to compare 1</w:t>
        </w:r>
      </w:ins>
      <w:ins w:id="19" w:author="Matthew R. Ryan" w:date="2023-01-09T16:35:00Z">
        <w:r w:rsidR="002E02B9">
          <w:rPr>
            <w:rFonts w:cstheme="minorHAnsi"/>
          </w:rPr>
          <w:t>0</w:t>
        </w:r>
      </w:ins>
      <w:ins w:id="20" w:author="Matthew R. Ryan" w:date="2023-01-09T16:32:00Z">
        <w:r w:rsidR="00691B66">
          <w:rPr>
            <w:rFonts w:cstheme="minorHAnsi"/>
          </w:rPr>
          <w:t xml:space="preserve"> treatments </w:t>
        </w:r>
      </w:ins>
      <w:ins w:id="21" w:author="Matthew R. Ryan" w:date="2023-01-09T16:33:00Z">
        <w:r w:rsidR="00691B66">
          <w:rPr>
            <w:rFonts w:cstheme="minorHAnsi"/>
          </w:rPr>
          <w:t>(</w:t>
        </w:r>
      </w:ins>
      <w:del w:id="22" w:author="Matthew R. Ryan" w:date="2023-01-09T16:31:00Z">
        <w:r w:rsidR="00AC5CBA" w:rsidRPr="00AC5CBA" w:rsidDel="00691B66">
          <w:rPr>
            <w:rFonts w:cstheme="minorHAnsi"/>
          </w:rPr>
          <w:delText xml:space="preserve">experiment (N = 48) was conducted at Cornell University’s Musgrave Farm to examine if brassicas provide reliable weed suppression. </w:delText>
        </w:r>
      </w:del>
      <w:del w:id="23" w:author="Matthew R. Ryan" w:date="2023-01-09T16:32:00Z">
        <w:r w:rsidR="00AC5CBA" w:rsidRPr="00AC5CBA" w:rsidDel="00691B66">
          <w:rPr>
            <w:rFonts w:cstheme="minorHAnsi"/>
          </w:rPr>
          <w:delText>Each replication consisted of ten</w:delText>
        </w:r>
      </w:del>
      <w:ins w:id="24" w:author="Matthew R. Ryan" w:date="2023-01-09T16:32:00Z">
        <w:r w:rsidR="00691B66">
          <w:rPr>
            <w:rFonts w:cstheme="minorHAnsi"/>
          </w:rPr>
          <w:t>10</w:t>
        </w:r>
      </w:ins>
      <w:r w:rsidR="00AC5CBA" w:rsidRPr="00AC5CBA">
        <w:rPr>
          <w:rFonts w:cstheme="minorHAnsi"/>
        </w:rPr>
        <w:t xml:space="preserve"> brassica cover crop species</w:t>
      </w:r>
      <w:ins w:id="25" w:author="Matthew R. Ryan" w:date="2023-01-09T16:35:00Z">
        <w:r w:rsidR="002E02B9">
          <w:rPr>
            <w:rFonts w:cstheme="minorHAnsi"/>
          </w:rPr>
          <w:t>)</w:t>
        </w:r>
      </w:ins>
      <w:ins w:id="26" w:author="Matthew R. Ryan" w:date="2023-01-09T16:34:00Z">
        <w:r w:rsidR="002E02B9">
          <w:rPr>
            <w:rFonts w:cstheme="minorHAnsi"/>
          </w:rPr>
          <w:t xml:space="preserve"> and two control treatments </w:t>
        </w:r>
      </w:ins>
      <w:ins w:id="27" w:author="Matthew R. Ryan" w:date="2023-01-09T16:35:00Z">
        <w:r w:rsidR="002E02B9">
          <w:rPr>
            <w:rFonts w:cstheme="minorHAnsi"/>
          </w:rPr>
          <w:t>(</w:t>
        </w:r>
      </w:ins>
      <w:del w:id="28" w:author="Matthew R. Ryan" w:date="2023-01-09T16:34:00Z">
        <w:r w:rsidR="00AC5CBA" w:rsidRPr="00AC5CBA" w:rsidDel="002E02B9">
          <w:rPr>
            <w:rFonts w:cstheme="minorHAnsi"/>
          </w:rPr>
          <w:delText>,</w:delText>
        </w:r>
      </w:del>
      <w:del w:id="29" w:author="Matthew R. Ryan" w:date="2023-01-09T16:35:00Z">
        <w:r w:rsidR="00AC5CBA" w:rsidRPr="00AC5CBA" w:rsidDel="002E02B9">
          <w:rPr>
            <w:rFonts w:cstheme="minorHAnsi"/>
          </w:rPr>
          <w:delText xml:space="preserve"> </w:delText>
        </w:r>
      </w:del>
      <w:del w:id="30" w:author="Matthew R. Ryan" w:date="2023-01-09T16:33:00Z">
        <w:r w:rsidR="00AC5CBA" w:rsidRPr="00AC5CBA" w:rsidDel="00691B66">
          <w:rPr>
            <w:rFonts w:cstheme="minorHAnsi"/>
          </w:rPr>
          <w:delText xml:space="preserve">a </w:delText>
        </w:r>
      </w:del>
      <w:r w:rsidR="00AC5CBA" w:rsidRPr="00AC5CBA">
        <w:rPr>
          <w:rFonts w:cstheme="minorHAnsi"/>
        </w:rPr>
        <w:t>red clover</w:t>
      </w:r>
      <w:ins w:id="31" w:author="Matthew R. Ryan" w:date="2023-01-09T16:34:00Z">
        <w:r w:rsidR="002E02B9">
          <w:rPr>
            <w:rFonts w:cstheme="minorHAnsi"/>
          </w:rPr>
          <w:t xml:space="preserve"> </w:t>
        </w:r>
      </w:ins>
      <w:del w:id="32" w:author="Matthew R. Ryan" w:date="2023-01-09T16:34:00Z">
        <w:r w:rsidR="00AC5CBA" w:rsidRPr="00AC5CBA" w:rsidDel="002E02B9">
          <w:rPr>
            <w:rFonts w:cstheme="minorHAnsi"/>
          </w:rPr>
          <w:delText xml:space="preserve">, </w:delText>
        </w:r>
      </w:del>
      <w:r w:rsidR="00AC5CBA" w:rsidRPr="00AC5CBA">
        <w:rPr>
          <w:rFonts w:cstheme="minorHAnsi"/>
        </w:rPr>
        <w:t>and</w:t>
      </w:r>
      <w:del w:id="33" w:author="Matthew R. Ryan" w:date="2023-01-09T16:35:00Z">
        <w:r w:rsidR="00AC5CBA" w:rsidRPr="00AC5CBA" w:rsidDel="002E02B9">
          <w:rPr>
            <w:rFonts w:cstheme="minorHAnsi"/>
          </w:rPr>
          <w:delText xml:space="preserve"> </w:delText>
        </w:r>
      </w:del>
      <w:ins w:id="34" w:author="Matthew R. Ryan" w:date="2023-01-09T16:34:00Z">
        <w:r w:rsidR="002E02B9">
          <w:rPr>
            <w:rFonts w:cstheme="minorHAnsi"/>
          </w:rPr>
          <w:t xml:space="preserve"> </w:t>
        </w:r>
      </w:ins>
      <w:del w:id="35" w:author="Matthew R. Ryan" w:date="2023-01-09T16:34:00Z">
        <w:r w:rsidR="00AC5CBA" w:rsidRPr="00AC5CBA" w:rsidDel="002E02B9">
          <w:rPr>
            <w:rFonts w:cstheme="minorHAnsi"/>
          </w:rPr>
          <w:delText xml:space="preserve">a </w:delText>
        </w:r>
      </w:del>
      <w:r w:rsidR="00AC5CBA" w:rsidRPr="00AC5CBA">
        <w:rPr>
          <w:rFonts w:cstheme="minorHAnsi"/>
        </w:rPr>
        <w:t>no cover crop</w:t>
      </w:r>
      <w:ins w:id="36" w:author="Matthew R. Ryan" w:date="2023-01-09T16:34:00Z">
        <w:r w:rsidR="002E02B9">
          <w:rPr>
            <w:rFonts w:cstheme="minorHAnsi"/>
          </w:rPr>
          <w:t>)</w:t>
        </w:r>
      </w:ins>
      <w:del w:id="37" w:author="Matthew R. Ryan" w:date="2023-01-09T16:35:00Z">
        <w:r w:rsidR="00AC5CBA" w:rsidRPr="00AC5CBA" w:rsidDel="002E02B9">
          <w:rPr>
            <w:rFonts w:cstheme="minorHAnsi"/>
          </w:rPr>
          <w:delText xml:space="preserve"> </w:delText>
        </w:r>
        <w:r w:rsidR="001B7EC9" w:rsidDel="002E02B9">
          <w:rPr>
            <w:rFonts w:cstheme="minorHAnsi"/>
          </w:rPr>
          <w:delText>treatment</w:delText>
        </w:r>
      </w:del>
      <w:r w:rsidR="00AC5CBA" w:rsidRPr="00AC5CBA">
        <w:rPr>
          <w:rFonts w:cstheme="minorHAnsi"/>
        </w:rPr>
        <w:t xml:space="preserve">. </w:t>
      </w:r>
      <w:del w:id="38" w:author="Matthew R. Ryan" w:date="2023-01-09T16:36:00Z">
        <w:r w:rsidR="00AC5CBA" w:rsidRPr="00AC5CBA" w:rsidDel="002E02B9">
          <w:rPr>
            <w:rFonts w:cstheme="minorHAnsi"/>
          </w:rPr>
          <w:delText xml:space="preserve">Red clover and no cover crop </w:delText>
        </w:r>
      </w:del>
      <w:del w:id="39" w:author="Matthew R. Ryan" w:date="2023-01-09T16:33:00Z">
        <w:r w:rsidR="00AC5CBA" w:rsidRPr="00AC5CBA" w:rsidDel="002E02B9">
          <w:rPr>
            <w:rFonts w:cstheme="minorHAnsi"/>
          </w:rPr>
          <w:delText>a</w:delText>
        </w:r>
      </w:del>
      <w:del w:id="40" w:author="Matthew R. Ryan" w:date="2023-01-09T16:36:00Z">
        <w:r w:rsidR="00AC5CBA" w:rsidRPr="00AC5CBA" w:rsidDel="002E02B9">
          <w:rPr>
            <w:rFonts w:cstheme="minorHAnsi"/>
          </w:rPr>
          <w:delText xml:space="preserve">re control treatments. </w:delText>
        </w:r>
      </w:del>
      <w:r w:rsidR="00AC5CBA" w:rsidRPr="00AC5CBA">
        <w:rPr>
          <w:rFonts w:cstheme="minorHAnsi"/>
        </w:rPr>
        <w:t xml:space="preserve">The ten </w:t>
      </w:r>
      <w:r w:rsidR="00AC5CBA" w:rsidRPr="00AC5CBA">
        <w:rPr>
          <w:rFonts w:cstheme="minorHAnsi"/>
          <w:i/>
          <w:iCs/>
        </w:rPr>
        <w:t xml:space="preserve">Brassicaceae </w:t>
      </w:r>
      <w:r w:rsidR="00AC5CBA" w:rsidRPr="00AC5CBA">
        <w:rPr>
          <w:rFonts w:cstheme="minorHAnsi"/>
        </w:rPr>
        <w:t xml:space="preserve">species and red clover were frost-seeded </w:t>
      </w:r>
      <w:del w:id="41" w:author="Matthew R. Ryan" w:date="2023-01-09T16:36:00Z">
        <w:r w:rsidR="00AC5CBA" w:rsidRPr="00AC5CBA" w:rsidDel="002E02B9">
          <w:rPr>
            <w:rFonts w:cstheme="minorHAnsi"/>
          </w:rPr>
          <w:delText xml:space="preserve">into rolled cereal rye mulch </w:delText>
        </w:r>
      </w:del>
      <w:r w:rsidR="00AC5CBA" w:rsidRPr="00AC5CBA">
        <w:rPr>
          <w:rFonts w:cstheme="minorHAnsi"/>
        </w:rPr>
        <w:t>on March 23</w:t>
      </w:r>
      <w:del w:id="42" w:author="Matthew R. Ryan" w:date="2023-01-09T16:36:00Z">
        <w:r w:rsidR="00AC5CBA" w:rsidRPr="00AC5CBA" w:rsidDel="002E02B9">
          <w:rPr>
            <w:rFonts w:cstheme="minorHAnsi"/>
            <w:vertAlign w:val="superscript"/>
          </w:rPr>
          <w:delText>rd</w:delText>
        </w:r>
      </w:del>
      <w:ins w:id="43" w:author="Matthew R. Ryan" w:date="2023-01-09T16:36:00Z">
        <w:r w:rsidR="002E02B9">
          <w:rPr>
            <w:rFonts w:cstheme="minorHAnsi"/>
          </w:rPr>
          <w:t xml:space="preserve"> into </w:t>
        </w:r>
      </w:ins>
      <w:ins w:id="44" w:author="Matthew R. Ryan" w:date="2023-01-09T16:38:00Z">
        <w:r w:rsidR="002E02B9">
          <w:rPr>
            <w:rFonts w:cstheme="minorHAnsi"/>
          </w:rPr>
          <w:t xml:space="preserve">plots within </w:t>
        </w:r>
      </w:ins>
      <w:ins w:id="45" w:author="Matthew R. Ryan" w:date="2023-01-09T16:36:00Z">
        <w:r w:rsidR="002E02B9">
          <w:rPr>
            <w:rFonts w:cstheme="minorHAnsi"/>
          </w:rPr>
          <w:t xml:space="preserve">a field </w:t>
        </w:r>
      </w:ins>
      <w:ins w:id="46" w:author="Matthew R. Ryan" w:date="2023-01-09T16:37:00Z">
        <w:r w:rsidR="002E02B9">
          <w:rPr>
            <w:rFonts w:cstheme="minorHAnsi"/>
          </w:rPr>
          <w:t xml:space="preserve">where organic soybean </w:t>
        </w:r>
      </w:ins>
      <w:ins w:id="47" w:author="Matthew R. Ryan" w:date="2023-01-09T16:47:00Z">
        <w:r w:rsidR="009D0741" w:rsidRPr="001B7EC9">
          <w:rPr>
            <w:rFonts w:cstheme="minorHAnsi"/>
          </w:rPr>
          <w:t>(</w:t>
        </w:r>
        <w:r w:rsidR="009D0741" w:rsidRPr="001B7EC9">
          <w:rPr>
            <w:rFonts w:cstheme="minorHAnsi"/>
            <w:i/>
            <w:iCs/>
          </w:rPr>
          <w:t>Glycine max</w:t>
        </w:r>
        <w:r w:rsidR="009D0741">
          <w:rPr>
            <w:rFonts w:cstheme="minorHAnsi"/>
            <w:i/>
            <w:iCs/>
          </w:rPr>
          <w:t xml:space="preserve"> </w:t>
        </w:r>
        <w:r w:rsidR="009D0741" w:rsidRPr="00CC35F3">
          <w:rPr>
            <w:rFonts w:cstheme="minorHAnsi"/>
          </w:rPr>
          <w:t>(L.) Merr.</w:t>
        </w:r>
        <w:r w:rsidR="009D0741" w:rsidRPr="001B7EC9">
          <w:rPr>
            <w:rFonts w:cstheme="minorHAnsi"/>
          </w:rPr>
          <w:t>)</w:t>
        </w:r>
        <w:r w:rsidR="009D0741">
          <w:rPr>
            <w:rFonts w:cstheme="minorHAnsi"/>
          </w:rPr>
          <w:t xml:space="preserve"> </w:t>
        </w:r>
      </w:ins>
      <w:ins w:id="48" w:author="Matthew R. Ryan" w:date="2023-01-09T16:37:00Z">
        <w:r w:rsidR="002E02B9">
          <w:rPr>
            <w:rFonts w:cstheme="minorHAnsi"/>
          </w:rPr>
          <w:t>w</w:t>
        </w:r>
      </w:ins>
      <w:ins w:id="49" w:author="Matthew R. Ryan" w:date="2023-01-09T16:38:00Z">
        <w:r w:rsidR="002E02B9">
          <w:rPr>
            <w:rFonts w:cstheme="minorHAnsi"/>
          </w:rPr>
          <w:t>as</w:t>
        </w:r>
      </w:ins>
      <w:ins w:id="50" w:author="Matthew R. Ryan" w:date="2023-01-09T16:37:00Z">
        <w:r w:rsidR="002E02B9">
          <w:rPr>
            <w:rFonts w:cstheme="minorHAnsi"/>
          </w:rPr>
          <w:t xml:space="preserve"> no-till planted into rolled-crimped cereal rye</w:t>
        </w:r>
      </w:ins>
      <w:ins w:id="51" w:author="Matthew R. Ryan" w:date="2023-01-09T16:38:00Z">
        <w:r w:rsidR="002E02B9">
          <w:rPr>
            <w:rFonts w:cstheme="minorHAnsi"/>
          </w:rPr>
          <w:t xml:space="preserve"> </w:t>
        </w:r>
      </w:ins>
      <w:ins w:id="52" w:author="Matthew R. Ryan" w:date="2023-01-09T16:47:00Z">
        <w:r w:rsidR="009D0741" w:rsidRPr="001B7EC9">
          <w:rPr>
            <w:rFonts w:cstheme="minorHAnsi"/>
          </w:rPr>
          <w:t>(</w:t>
        </w:r>
        <w:r w:rsidR="009D0741" w:rsidRPr="001B7EC9">
          <w:rPr>
            <w:rFonts w:cstheme="minorHAnsi"/>
            <w:i/>
            <w:iCs/>
          </w:rPr>
          <w:t xml:space="preserve">Secale cereale </w:t>
        </w:r>
        <w:r w:rsidR="009D0741" w:rsidRPr="001B7EC9">
          <w:rPr>
            <w:rFonts w:cstheme="minorHAnsi"/>
          </w:rPr>
          <w:t xml:space="preserve">L.) </w:t>
        </w:r>
      </w:ins>
      <w:ins w:id="53" w:author="Matthew R. Ryan" w:date="2023-01-09T16:38:00Z">
        <w:r w:rsidR="002E02B9">
          <w:rPr>
            <w:rFonts w:cstheme="minorHAnsi"/>
          </w:rPr>
          <w:t>in 2021</w:t>
        </w:r>
      </w:ins>
      <w:del w:id="54" w:author="Matthew R. Ryan" w:date="2023-01-09T16:36:00Z">
        <w:r w:rsidR="00AC5CBA" w:rsidRPr="00AC5CBA" w:rsidDel="002E02B9">
          <w:rPr>
            <w:rFonts w:cstheme="minorHAnsi"/>
          </w:rPr>
          <w:delText>, 2022</w:delText>
        </w:r>
      </w:del>
      <w:r w:rsidR="00AC5CBA" w:rsidRPr="00AC5CBA">
        <w:rPr>
          <w:rFonts w:cstheme="minorHAnsi"/>
        </w:rPr>
        <w:t xml:space="preserve">. </w:t>
      </w:r>
      <w:del w:id="55" w:author="Matthew R. Ryan" w:date="2023-01-09T16:38:00Z">
        <w:r w:rsidR="00AC5CBA" w:rsidRPr="00AC5CBA" w:rsidDel="002E02B9">
          <w:rPr>
            <w:rFonts w:cstheme="minorHAnsi"/>
          </w:rPr>
          <w:delText xml:space="preserve">The no cover crop was rolled cereal rye mulch residue. </w:delText>
        </w:r>
      </w:del>
      <w:del w:id="56" w:author="Matthew R. Ryan" w:date="2023-01-09T16:39:00Z">
        <w:r w:rsidR="00AC5CBA" w:rsidRPr="00AC5CBA" w:rsidDel="002E02B9">
          <w:rPr>
            <w:rFonts w:cstheme="minorHAnsi"/>
          </w:rPr>
          <w:delText>Crop coverage</w:delText>
        </w:r>
      </w:del>
      <w:ins w:id="57" w:author="Matthew R. Ryan" w:date="2023-01-09T16:39:00Z">
        <w:r w:rsidR="002E02B9">
          <w:rPr>
            <w:rFonts w:cstheme="minorHAnsi"/>
          </w:rPr>
          <w:t xml:space="preserve">Ground cover, cover crop biomass, and </w:t>
        </w:r>
      </w:ins>
      <w:del w:id="58" w:author="Matthew R. Ryan" w:date="2023-01-09T16:39:00Z">
        <w:r w:rsidR="00AC5CBA" w:rsidRPr="00AC5CBA" w:rsidDel="002E02B9">
          <w:rPr>
            <w:rFonts w:cstheme="minorHAnsi"/>
          </w:rPr>
          <w:delText xml:space="preserve"> was evaluated from a 0.25 </w:delText>
        </w:r>
      </w:del>
      <m:oMath>
        <m:sSup>
          <m:sSupPr>
            <m:ctrlPr>
              <w:del w:id="59" w:author="Matthew R. Ryan" w:date="2023-01-09T16:39:00Z">
                <w:rPr>
                  <w:rFonts w:ascii="Cambria Math" w:hAnsi="Cambria Math" w:cstheme="minorHAnsi"/>
                  <w:i/>
                  <w:iCs/>
                </w:rPr>
              </w:del>
            </m:ctrlPr>
          </m:sSupPr>
          <m:e>
            <m:r>
              <w:del w:id="60" w:author="Matthew R. Ryan" w:date="2023-01-09T16:39:00Z">
                <w:rPr>
                  <w:rFonts w:ascii="Cambria Math" w:hAnsi="Cambria Math" w:cstheme="minorHAnsi"/>
                </w:rPr>
                <m:t>m</m:t>
              </w:del>
            </m:r>
          </m:e>
          <m:sup>
            <m:r>
              <w:del w:id="61" w:author="Matthew R. Ryan" w:date="2023-01-09T16:39:00Z">
                <w:rPr>
                  <w:rFonts w:ascii="Cambria Math" w:hAnsi="Cambria Math" w:cstheme="minorHAnsi"/>
                </w:rPr>
                <m:t>2</m:t>
              </w:del>
            </m:r>
          </m:sup>
        </m:sSup>
      </m:oMath>
      <w:del w:id="62" w:author="Matthew R. Ryan" w:date="2023-01-09T16:39:00Z">
        <w:r w:rsidR="00AC5CBA" w:rsidRPr="00AC5CBA" w:rsidDel="002E02B9">
          <w:rPr>
            <w:rFonts w:cstheme="minorHAnsi"/>
          </w:rPr>
          <w:delText xml:space="preserve"> quadrat per plot on Jun 2</w:delText>
        </w:r>
        <w:r w:rsidR="00AC5CBA" w:rsidRPr="00AC5CBA" w:rsidDel="002E02B9">
          <w:rPr>
            <w:rFonts w:cstheme="minorHAnsi"/>
            <w:vertAlign w:val="superscript"/>
          </w:rPr>
          <w:delText>nd</w:delText>
        </w:r>
        <w:r w:rsidR="00AC5CBA" w:rsidRPr="00AC5CBA" w:rsidDel="002E02B9">
          <w:rPr>
            <w:rFonts w:cstheme="minorHAnsi"/>
          </w:rPr>
          <w:delText>, 2022</w:delText>
        </w:r>
        <w:r w:rsidR="00216132" w:rsidDel="002E02B9">
          <w:rPr>
            <w:rFonts w:cstheme="minorHAnsi"/>
          </w:rPr>
          <w:delText>,</w:delText>
        </w:r>
        <w:r w:rsidR="00AC5CBA" w:rsidRPr="00AC5CBA" w:rsidDel="002E02B9">
          <w:rPr>
            <w:rFonts w:cstheme="minorHAnsi"/>
          </w:rPr>
          <w:delText xml:space="preserve"> and crop and </w:delText>
        </w:r>
      </w:del>
      <w:r w:rsidR="00AC5CBA" w:rsidRPr="00AC5CBA">
        <w:rPr>
          <w:rFonts w:cstheme="minorHAnsi"/>
        </w:rPr>
        <w:t xml:space="preserve">weed biomass were sampled </w:t>
      </w:r>
      <w:del w:id="63" w:author="Matthew R. Ryan" w:date="2023-01-09T16:40:00Z">
        <w:r w:rsidR="00AC5CBA" w:rsidRPr="00AC5CBA" w:rsidDel="002E02B9">
          <w:rPr>
            <w:rFonts w:cstheme="minorHAnsi"/>
          </w:rPr>
          <w:delText xml:space="preserve">from a 0.25 </w:delText>
        </w:r>
      </w:del>
      <m:oMath>
        <m:sSup>
          <m:sSupPr>
            <m:ctrlPr>
              <w:del w:id="64" w:author="Matthew R. Ryan" w:date="2023-01-09T16:40:00Z">
                <w:rPr>
                  <w:rFonts w:ascii="Cambria Math" w:hAnsi="Cambria Math" w:cstheme="minorHAnsi"/>
                  <w:i/>
                  <w:iCs/>
                </w:rPr>
              </w:del>
            </m:ctrlPr>
          </m:sSupPr>
          <m:e>
            <m:r>
              <w:del w:id="65" w:author="Matthew R. Ryan" w:date="2023-01-09T16:40:00Z">
                <w:rPr>
                  <w:rFonts w:ascii="Cambria Math" w:hAnsi="Cambria Math" w:cstheme="minorHAnsi"/>
                </w:rPr>
                <m:t>m</m:t>
              </w:del>
            </m:r>
          </m:e>
          <m:sup>
            <m:r>
              <w:del w:id="66" w:author="Matthew R. Ryan" w:date="2023-01-09T16:40:00Z">
                <w:rPr>
                  <w:rFonts w:ascii="Cambria Math" w:hAnsi="Cambria Math" w:cstheme="minorHAnsi"/>
                </w:rPr>
                <m:t>2</m:t>
              </w:del>
            </m:r>
          </m:sup>
        </m:sSup>
      </m:oMath>
      <w:del w:id="67" w:author="Matthew R. Ryan" w:date="2023-01-09T16:40:00Z">
        <w:r w:rsidR="00AC5CBA" w:rsidRPr="00AC5CBA" w:rsidDel="002E02B9">
          <w:rPr>
            <w:rFonts w:cstheme="minorHAnsi"/>
          </w:rPr>
          <w:delText xml:space="preserve"> quadrat per plot on Jun 3</w:delText>
        </w:r>
        <w:r w:rsidR="00AC5CBA" w:rsidRPr="00AC5CBA" w:rsidDel="002E02B9">
          <w:rPr>
            <w:rFonts w:cstheme="minorHAnsi"/>
            <w:vertAlign w:val="superscript"/>
          </w:rPr>
          <w:delText>rd</w:delText>
        </w:r>
        <w:r w:rsidR="00AC5CBA" w:rsidRPr="00AC5CBA" w:rsidDel="002E02B9">
          <w:rPr>
            <w:rFonts w:cstheme="minorHAnsi"/>
          </w:rPr>
          <w:delText>, 2022</w:delText>
        </w:r>
      </w:del>
      <w:ins w:id="68" w:author="Matthew R. Ryan" w:date="2023-01-09T16:40:00Z">
        <w:r w:rsidR="002E02B9">
          <w:rPr>
            <w:rFonts w:cstheme="minorHAnsi"/>
          </w:rPr>
          <w:t>in early June</w:t>
        </w:r>
      </w:ins>
      <w:r w:rsidR="00AC5CBA" w:rsidRPr="00AC5CBA">
        <w:rPr>
          <w:rFonts w:cstheme="minorHAnsi"/>
        </w:rPr>
        <w:t xml:space="preserve">. </w:t>
      </w:r>
      <w:del w:id="69" w:author="Matthew R. Ryan" w:date="2023-01-09T16:40:00Z">
        <w:r w:rsidR="00AC5CBA" w:rsidRPr="00AC5CBA" w:rsidDel="002E02B9">
          <w:rPr>
            <w:rFonts w:cstheme="minorHAnsi"/>
          </w:rPr>
          <w:delText xml:space="preserve">A non-linear model for </w:delText>
        </w:r>
        <w:r w:rsidR="00216132" w:rsidDel="002E02B9">
          <w:rPr>
            <w:rFonts w:cstheme="minorHAnsi"/>
          </w:rPr>
          <w:delText>crop–weed</w:delText>
        </w:r>
        <w:r w:rsidR="00AC5CBA" w:rsidRPr="00AC5CBA" w:rsidDel="002E02B9">
          <w:rPr>
            <w:rFonts w:cstheme="minorHAnsi"/>
          </w:rPr>
          <w:delText xml:space="preserve"> competition was fitted with nls</w:delText>
        </w:r>
        <w:r w:rsidR="00D5214B" w:rsidDel="002E02B9">
          <w:rPr>
            <w:rFonts w:cstheme="minorHAnsi"/>
          </w:rPr>
          <w:delText>,</w:delText>
        </w:r>
        <w:r w:rsidR="00AC5CBA" w:rsidRPr="00AC5CBA" w:rsidDel="002E02B9">
          <w:rPr>
            <w:rFonts w:cstheme="minorHAnsi"/>
          </w:rPr>
          <w:delText xml:space="preserve"> and a linear model for crop coverage was fitted with lm (stats package version 3.6.2) in R version 4.2.1. The crop-weed competition conforms to  </w:delText>
        </w:r>
      </w:del>
      <m:oMath>
        <m:sSub>
          <m:sSubPr>
            <m:ctrlPr>
              <w:del w:id="70" w:author="Matthew R. Ryan" w:date="2023-01-09T16:40:00Z">
                <w:rPr>
                  <w:rFonts w:ascii="Cambria Math" w:hAnsi="Cambria Math" w:cstheme="minorHAnsi"/>
                  <w:i/>
                  <w:iCs/>
                </w:rPr>
              </w:del>
            </m:ctrlPr>
          </m:sSubPr>
          <m:e>
            <m:r>
              <w:del w:id="71" w:author="Matthew R. Ryan" w:date="2023-01-09T16:40:00Z">
                <w:rPr>
                  <w:rFonts w:ascii="Cambria Math" w:hAnsi="Cambria Math" w:cstheme="minorHAnsi"/>
                </w:rPr>
                <m:t>B</m:t>
              </w:del>
            </m:r>
          </m:e>
          <m:sub>
            <m:r>
              <w:del w:id="72" w:author="Matthew R. Ryan" w:date="2023-01-09T16:40:00Z">
                <w:rPr>
                  <w:rFonts w:ascii="Cambria Math" w:hAnsi="Cambria Math" w:cstheme="minorHAnsi"/>
                </w:rPr>
                <m:t>w</m:t>
              </w:del>
            </m:r>
          </m:sub>
        </m:sSub>
      </m:oMath>
      <w:del w:id="73" w:author="Matthew R. Ryan" w:date="2023-01-09T16:40:00Z">
        <w:r w:rsidR="00AC5CBA" w:rsidRPr="00AC5CBA" w:rsidDel="002E02B9">
          <w:rPr>
            <w:rFonts w:cstheme="minorHAnsi"/>
          </w:rPr>
          <w:delText xml:space="preserve"> =  </w:delText>
        </w:r>
      </w:del>
      <m:oMath>
        <m:f>
          <m:fPr>
            <m:ctrlPr>
              <w:del w:id="74" w:author="Matthew R. Ryan" w:date="2023-01-09T16:40:00Z">
                <w:rPr>
                  <w:rFonts w:ascii="Cambria Math" w:hAnsi="Cambria Math" w:cstheme="minorHAnsi"/>
                  <w:i/>
                  <w:iCs/>
                </w:rPr>
              </w:del>
            </m:ctrlPr>
          </m:fPr>
          <m:num>
            <m:r>
              <w:del w:id="75" w:author="Matthew R. Ryan" w:date="2023-01-09T16:40:00Z">
                <w:rPr>
                  <w:rFonts w:ascii="Cambria Math" w:hAnsi="Cambria Math" w:cstheme="minorHAnsi"/>
                </w:rPr>
                <m:t>C</m:t>
              </w:del>
            </m:r>
          </m:num>
          <m:den>
            <m:r>
              <w:del w:id="76" w:author="Matthew R. Ryan" w:date="2023-01-09T16:40:00Z">
                <w:rPr>
                  <w:rFonts w:ascii="Cambria Math" w:hAnsi="Cambria Math" w:cstheme="minorHAnsi"/>
                </w:rPr>
                <m:t>1+</m:t>
              </w:del>
            </m:r>
            <m:sSub>
              <m:sSubPr>
                <m:ctrlPr>
                  <w:del w:id="77" w:author="Matthew R. Ryan" w:date="2023-01-09T16:40:00Z">
                    <w:rPr>
                      <w:rFonts w:ascii="Cambria Math" w:hAnsi="Cambria Math" w:cstheme="minorHAnsi"/>
                      <w:i/>
                      <w:iCs/>
                    </w:rPr>
                  </w:del>
                </m:ctrlPr>
              </m:sSubPr>
              <m:e>
                <m:r>
                  <w:del w:id="78" w:author="Matthew R. Ryan" w:date="2023-01-09T16:40:00Z">
                    <w:rPr>
                      <w:rFonts w:ascii="Cambria Math" w:hAnsi="Cambria Math" w:cstheme="minorHAnsi"/>
                    </w:rPr>
                    <m:t>i</m:t>
                  </w:del>
                </m:r>
              </m:e>
              <m:sub>
                <m:r>
                  <w:del w:id="79" w:author="Matthew R. Ryan" w:date="2023-01-09T16:40:00Z">
                    <w:rPr>
                      <w:rFonts w:ascii="Cambria Math" w:hAnsi="Cambria Math" w:cstheme="minorHAnsi"/>
                    </w:rPr>
                    <m:t>w</m:t>
                  </w:del>
                </m:r>
              </m:sub>
            </m:sSub>
            <m:r>
              <w:del w:id="80" w:author="Matthew R. Ryan" w:date="2023-01-09T16:40:00Z">
                <w:rPr>
                  <w:rFonts w:ascii="Cambria Math" w:hAnsi="Cambria Math" w:cstheme="minorHAnsi"/>
                </w:rPr>
                <m:t> *  </m:t>
              </w:del>
            </m:r>
            <m:sSub>
              <m:sSubPr>
                <m:ctrlPr>
                  <w:del w:id="81" w:author="Matthew R. Ryan" w:date="2023-01-09T16:40:00Z">
                    <w:rPr>
                      <w:rFonts w:ascii="Cambria Math" w:hAnsi="Cambria Math" w:cstheme="minorHAnsi"/>
                      <w:i/>
                      <w:iCs/>
                    </w:rPr>
                  </w:del>
                </m:ctrlPr>
              </m:sSubPr>
              <m:e>
                <m:r>
                  <w:del w:id="82" w:author="Matthew R. Ryan" w:date="2023-01-09T16:40:00Z">
                    <w:rPr>
                      <w:rFonts w:ascii="Cambria Math" w:hAnsi="Cambria Math" w:cstheme="minorHAnsi"/>
                    </w:rPr>
                    <m:t>B</m:t>
                  </w:del>
                </m:r>
              </m:e>
              <m:sub>
                <m:r>
                  <w:del w:id="83" w:author="Matthew R. Ryan" w:date="2023-01-09T16:40:00Z">
                    <w:rPr>
                      <w:rFonts w:ascii="Cambria Math" w:hAnsi="Cambria Math" w:cstheme="minorHAnsi"/>
                    </w:rPr>
                    <m:t>c</m:t>
                  </w:del>
                </m:r>
              </m:sub>
            </m:sSub>
          </m:den>
        </m:f>
      </m:oMath>
      <w:del w:id="84" w:author="Matthew R. Ryan" w:date="2023-01-09T16:40:00Z">
        <w:r w:rsidR="00AC5CBA" w:rsidRPr="00AC5CBA" w:rsidDel="002E02B9">
          <w:rPr>
            <w:rFonts w:cstheme="minorHAnsi"/>
          </w:rPr>
          <w:delText xml:space="preserve">, where </w:delText>
        </w:r>
      </w:del>
      <m:oMath>
        <m:sSub>
          <m:sSubPr>
            <m:ctrlPr>
              <w:del w:id="85" w:author="Matthew R. Ryan" w:date="2023-01-09T16:40:00Z">
                <w:rPr>
                  <w:rFonts w:ascii="Cambria Math" w:hAnsi="Cambria Math" w:cstheme="minorHAnsi"/>
                  <w:i/>
                  <w:iCs/>
                </w:rPr>
              </w:del>
            </m:ctrlPr>
          </m:sSubPr>
          <m:e>
            <m:r>
              <w:del w:id="86" w:author="Matthew R. Ryan" w:date="2023-01-09T16:40:00Z">
                <w:rPr>
                  <w:rFonts w:ascii="Cambria Math" w:hAnsi="Cambria Math" w:cstheme="minorHAnsi"/>
                </w:rPr>
                <m:t>B</m:t>
              </w:del>
            </m:r>
          </m:e>
          <m:sub>
            <m:r>
              <w:del w:id="87" w:author="Matthew R. Ryan" w:date="2023-01-09T16:40:00Z">
                <w:rPr>
                  <w:rFonts w:ascii="Cambria Math" w:hAnsi="Cambria Math" w:cstheme="minorHAnsi"/>
                </w:rPr>
                <m:t>w</m:t>
              </w:del>
            </m:r>
          </m:sub>
        </m:sSub>
      </m:oMath>
      <w:del w:id="88" w:author="Matthew R. Ryan" w:date="2023-01-09T16:40:00Z">
        <w:r w:rsidR="00AC5CBA" w:rsidRPr="00AC5CBA" w:rsidDel="002E02B9">
          <w:rPr>
            <w:rFonts w:cstheme="minorHAnsi"/>
          </w:rPr>
          <w:delText xml:space="preserve"> is the weed biomass, C is the weed biomass when no cover crop presented, </w:delText>
        </w:r>
      </w:del>
      <m:oMath>
        <m:sSub>
          <m:sSubPr>
            <m:ctrlPr>
              <w:del w:id="89" w:author="Matthew R. Ryan" w:date="2023-01-09T16:40:00Z">
                <w:rPr>
                  <w:rFonts w:ascii="Cambria Math" w:hAnsi="Cambria Math" w:cstheme="minorHAnsi"/>
                  <w:i/>
                  <w:iCs/>
                </w:rPr>
              </w:del>
            </m:ctrlPr>
          </m:sSubPr>
          <m:e>
            <m:r>
              <w:del w:id="90" w:author="Matthew R. Ryan" w:date="2023-01-09T16:40:00Z">
                <w:rPr>
                  <w:rFonts w:ascii="Cambria Math" w:hAnsi="Cambria Math" w:cstheme="minorHAnsi"/>
                </w:rPr>
                <m:t>i</m:t>
              </w:del>
            </m:r>
          </m:e>
          <m:sub>
            <m:r>
              <w:del w:id="91" w:author="Matthew R. Ryan" w:date="2023-01-09T16:40:00Z">
                <w:rPr>
                  <w:rFonts w:ascii="Cambria Math" w:hAnsi="Cambria Math" w:cstheme="minorHAnsi"/>
                </w:rPr>
                <m:t>w</m:t>
              </w:del>
            </m:r>
          </m:sub>
        </m:sSub>
      </m:oMath>
      <w:del w:id="92" w:author="Matthew R. Ryan" w:date="2023-01-09T16:40:00Z">
        <w:r w:rsidR="00AC5CBA" w:rsidRPr="00AC5CBA" w:rsidDel="002E02B9">
          <w:rPr>
            <w:rFonts w:cstheme="minorHAnsi"/>
          </w:rPr>
          <w:delText xml:space="preserve"> is the crop – weed competition coefficient, and </w:delText>
        </w:r>
      </w:del>
      <m:oMath>
        <m:sSub>
          <m:sSubPr>
            <m:ctrlPr>
              <w:del w:id="93" w:author="Matthew R. Ryan" w:date="2023-01-09T16:40:00Z">
                <w:rPr>
                  <w:rFonts w:ascii="Cambria Math" w:hAnsi="Cambria Math" w:cstheme="minorHAnsi"/>
                  <w:i/>
                  <w:iCs/>
                </w:rPr>
              </w:del>
            </m:ctrlPr>
          </m:sSubPr>
          <m:e>
            <m:r>
              <w:del w:id="94" w:author="Matthew R. Ryan" w:date="2023-01-09T16:40:00Z">
                <w:rPr>
                  <w:rFonts w:ascii="Cambria Math" w:hAnsi="Cambria Math" w:cstheme="minorHAnsi"/>
                </w:rPr>
                <m:t>B</m:t>
              </w:del>
            </m:r>
          </m:e>
          <m:sub>
            <m:r>
              <w:del w:id="95" w:author="Matthew R. Ryan" w:date="2023-01-09T16:40:00Z">
                <w:rPr>
                  <w:rFonts w:ascii="Cambria Math" w:hAnsi="Cambria Math" w:cstheme="minorHAnsi"/>
                </w:rPr>
                <m:t>c</m:t>
              </w:del>
            </m:r>
          </m:sub>
        </m:sSub>
      </m:oMath>
      <w:del w:id="96" w:author="Matthew R. Ryan" w:date="2023-01-09T16:40:00Z">
        <w:r w:rsidR="00AC5CBA" w:rsidRPr="00AC5CBA" w:rsidDel="002E02B9">
          <w:rPr>
            <w:rFonts w:cstheme="minorHAnsi"/>
          </w:rPr>
          <w:delText xml:space="preserve"> is the cover crop biomass. </w:delText>
        </w:r>
        <w:r w:rsidR="00AC5CBA" w:rsidDel="002E02B9">
          <w:rPr>
            <w:rFonts w:cstheme="minorHAnsi"/>
          </w:rPr>
          <w:delText xml:space="preserve">This study </w:delText>
        </w:r>
      </w:del>
      <w:ins w:id="97" w:author="Matthew R. Ryan" w:date="2023-01-09T16:40:00Z">
        <w:r w:rsidR="002E02B9">
          <w:rPr>
            <w:rFonts w:cstheme="minorHAnsi"/>
          </w:rPr>
          <w:t xml:space="preserve">Results show a negative </w:t>
        </w:r>
      </w:ins>
      <w:ins w:id="98" w:author="Matthew R. Ryan" w:date="2023-01-09T16:41:00Z">
        <w:r w:rsidR="002E02B9">
          <w:rPr>
            <w:rFonts w:cstheme="minorHAnsi"/>
          </w:rPr>
          <w:t>relationship between weed biomass and cover crop biomass</w:t>
        </w:r>
      </w:ins>
      <w:ins w:id="99" w:author="Matthew R. Ryan" w:date="2023-01-09T16:42:00Z">
        <w:r w:rsidR="002E02B9">
          <w:rPr>
            <w:rFonts w:cstheme="minorHAnsi"/>
          </w:rPr>
          <w:t>,</w:t>
        </w:r>
      </w:ins>
      <w:ins w:id="100" w:author="Matthew R. Ryan" w:date="2023-01-09T16:41:00Z">
        <w:r w:rsidR="002E02B9">
          <w:rPr>
            <w:rFonts w:cstheme="minorHAnsi"/>
          </w:rPr>
          <w:t xml:space="preserve"> and that collard </w:t>
        </w:r>
      </w:ins>
      <w:ins w:id="101" w:author="Matthew R. Ryan" w:date="2023-01-09T16:49:00Z">
        <w:r w:rsidR="009D0741" w:rsidRPr="009D0741">
          <w:rPr>
            <w:rFonts w:cstheme="minorHAnsi"/>
          </w:rPr>
          <w:t>(</w:t>
        </w:r>
        <w:r w:rsidR="009D0741" w:rsidRPr="009D0741">
          <w:rPr>
            <w:rFonts w:cstheme="minorHAnsi"/>
            <w:i/>
            <w:iCs/>
            <w:rPrChange w:id="102" w:author="Matthew R. Ryan" w:date="2023-01-09T16:49:00Z">
              <w:rPr>
                <w:rFonts w:cstheme="minorHAnsi"/>
              </w:rPr>
            </w:rPrChange>
          </w:rPr>
          <w:t>Brassica oleracea</w:t>
        </w:r>
        <w:r w:rsidR="009D0741" w:rsidRPr="009D0741">
          <w:rPr>
            <w:rFonts w:cstheme="minorHAnsi"/>
          </w:rPr>
          <w:t xml:space="preserve"> L., var. </w:t>
        </w:r>
        <w:proofErr w:type="spellStart"/>
        <w:r w:rsidR="009D0741" w:rsidRPr="009D0741">
          <w:rPr>
            <w:rFonts w:cstheme="minorHAnsi"/>
          </w:rPr>
          <w:t>viridis</w:t>
        </w:r>
        <w:proofErr w:type="spellEnd"/>
        <w:r w:rsidR="009D0741" w:rsidRPr="009D0741">
          <w:rPr>
            <w:rFonts w:cstheme="minorHAnsi"/>
          </w:rPr>
          <w:t xml:space="preserve">) </w:t>
        </w:r>
      </w:ins>
      <w:ins w:id="103" w:author="Matthew R. Ryan" w:date="2023-01-09T16:41:00Z">
        <w:r w:rsidR="002E02B9">
          <w:rPr>
            <w:rFonts w:cstheme="minorHAnsi"/>
          </w:rPr>
          <w:t>provided t</w:t>
        </w:r>
      </w:ins>
      <w:ins w:id="104" w:author="Matthew R. Ryan" w:date="2023-01-09T16:42:00Z">
        <w:r w:rsidR="002E02B9">
          <w:rPr>
            <w:rFonts w:cstheme="minorHAnsi"/>
          </w:rPr>
          <w:t>he among</w:t>
        </w:r>
      </w:ins>
      <w:ins w:id="105" w:author="Matthew R. Ryan" w:date="2023-01-09T16:43:00Z">
        <w:r w:rsidR="002E02B9">
          <w:rPr>
            <w:rFonts w:cstheme="minorHAnsi"/>
          </w:rPr>
          <w:t xml:space="preserve"> the greatest ground cover and weed suppression. However, biomass of all </w:t>
        </w:r>
        <w:r w:rsidR="009D0741">
          <w:rPr>
            <w:rFonts w:cstheme="minorHAnsi"/>
          </w:rPr>
          <w:t xml:space="preserve">cover crops was low indicating that frost seeding </w:t>
        </w:r>
      </w:ins>
      <w:ins w:id="106" w:author="Matthew R. Ryan" w:date="2023-01-09T16:44:00Z">
        <w:r w:rsidR="009D0741">
          <w:rPr>
            <w:rFonts w:cstheme="minorHAnsi"/>
          </w:rPr>
          <w:t>may not be an appropriate seeding method</w:t>
        </w:r>
      </w:ins>
      <w:ins w:id="107" w:author="Matthew R. Ryan" w:date="2023-01-09T16:45:00Z">
        <w:r w:rsidR="009D0741">
          <w:rPr>
            <w:rFonts w:cstheme="minorHAnsi"/>
          </w:rPr>
          <w:t xml:space="preserve"> </w:t>
        </w:r>
      </w:ins>
      <w:ins w:id="108" w:author="Matthew R. Ryan" w:date="2023-01-09T16:44:00Z">
        <w:r w:rsidR="009D0741">
          <w:rPr>
            <w:rFonts w:cstheme="minorHAnsi"/>
          </w:rPr>
          <w:t>when so</w:t>
        </w:r>
      </w:ins>
      <w:ins w:id="109" w:author="Matthew R. Ryan" w:date="2023-01-09T16:45:00Z">
        <w:r w:rsidR="009D0741">
          <w:rPr>
            <w:rFonts w:cstheme="minorHAnsi"/>
          </w:rPr>
          <w:t xml:space="preserve">il is covered with soybean residue and mulch from cereal rye.  </w:t>
        </w:r>
      </w:ins>
      <w:del w:id="110" w:author="Matthew R. Ryan" w:date="2023-01-09T16:45:00Z">
        <w:r w:rsidR="00AC5CBA" w:rsidDel="009D0741">
          <w:rPr>
            <w:rFonts w:cstheme="minorHAnsi"/>
          </w:rPr>
          <w:delText xml:space="preserve">suggested that 1) </w:delText>
        </w:r>
        <w:r w:rsidR="00AC5CBA" w:rsidRPr="00AC5CBA" w:rsidDel="009D0741">
          <w:rPr>
            <w:rFonts w:cstheme="minorHAnsi"/>
          </w:rPr>
          <w:delText xml:space="preserve">Collard provided the strongest weed suppression among all the examined </w:delText>
        </w:r>
        <w:r w:rsidR="00AC5CBA" w:rsidRPr="00AC5CBA" w:rsidDel="009D0741">
          <w:rPr>
            <w:rFonts w:cstheme="minorHAnsi"/>
            <w:i/>
            <w:iCs/>
          </w:rPr>
          <w:delText xml:space="preserve">Brassicaceae </w:delText>
        </w:r>
        <w:r w:rsidR="00AC5CBA" w:rsidRPr="00AC5CBA" w:rsidDel="009D0741">
          <w:rPr>
            <w:rFonts w:cstheme="minorHAnsi"/>
          </w:rPr>
          <w:delText>species and 2)</w:delText>
        </w:r>
        <w:r w:rsidR="00AC5CBA" w:rsidRPr="00AC5CBA" w:rsidDel="009D0741">
          <w:rPr>
            <w:rFonts w:eastAsiaTheme="minorEastAsia" w:cstheme="minorHAnsi"/>
            <w:color w:val="2F5496" w:themeColor="accent1" w:themeShade="BF"/>
            <w:kern w:val="24"/>
          </w:rPr>
          <w:delText xml:space="preserve"> </w:delText>
        </w:r>
        <w:r w:rsidR="00AC5CBA" w:rsidRPr="00AC5CBA" w:rsidDel="009D0741">
          <w:rPr>
            <w:rFonts w:cstheme="minorHAnsi"/>
          </w:rPr>
          <w:delText xml:space="preserve">Collard’s </w:delText>
        </w:r>
        <w:r w:rsidR="00216132" w:rsidDel="009D0741">
          <w:rPr>
            <w:rFonts w:cstheme="minorHAnsi"/>
          </w:rPr>
          <w:delText>c</w:delText>
        </w:r>
        <w:r w:rsidR="00AC5CBA" w:rsidRPr="00AC5CBA" w:rsidDel="009D0741">
          <w:rPr>
            <w:rFonts w:cstheme="minorHAnsi"/>
          </w:rPr>
          <w:delText>overage was significantly higher than that of red clover.</w:delText>
        </w:r>
      </w:del>
    </w:p>
    <w:p w14:paraId="7E809C10" w14:textId="459CE899" w:rsidR="00AC5CBA" w:rsidRPr="00AC5CBA" w:rsidRDefault="00AC5CBA" w:rsidP="00AC5CBA">
      <w:pPr>
        <w:rPr>
          <w:rFonts w:cstheme="minorHAnsi"/>
        </w:rPr>
      </w:pPr>
    </w:p>
    <w:p w14:paraId="6DEF8180" w14:textId="095AFFAA" w:rsidR="00402AEC" w:rsidRPr="00AC5CBA" w:rsidRDefault="00402AEC" w:rsidP="00AC5CBA">
      <w:pPr>
        <w:rPr>
          <w:rFonts w:cstheme="minorHAnsi"/>
        </w:rPr>
      </w:pPr>
    </w:p>
    <w:sectPr w:rsidR="00402AEC" w:rsidRPr="00AC5CBA" w:rsidSect="0004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A3774"/>
    <w:multiLevelType w:val="hybridMultilevel"/>
    <w:tmpl w:val="37F2BCF8"/>
    <w:lvl w:ilvl="0" w:tplc="0C405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B8F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BE22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8A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C60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07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569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4A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8B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8CC24FE"/>
    <w:multiLevelType w:val="hybridMultilevel"/>
    <w:tmpl w:val="B344C374"/>
    <w:lvl w:ilvl="0" w:tplc="CDCCB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92C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8CD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6B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A69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423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FC0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84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28F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1117381"/>
    <w:multiLevelType w:val="hybridMultilevel"/>
    <w:tmpl w:val="E4CA9F2E"/>
    <w:lvl w:ilvl="0" w:tplc="3168B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F21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042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0C8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58D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56D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4F5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6A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DAD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6220642">
    <w:abstractNumId w:val="1"/>
  </w:num>
  <w:num w:numId="2" w16cid:durableId="1169055718">
    <w:abstractNumId w:val="0"/>
  </w:num>
  <w:num w:numId="3" w16cid:durableId="75694379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hew R. Ryan">
    <w15:presenceInfo w15:providerId="AD" w15:userId="S::mrr232@cornell.edu::70efdecf-5df2-4b17-9f67-e73733996f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F0"/>
    <w:rsid w:val="00044EA8"/>
    <w:rsid w:val="00176E06"/>
    <w:rsid w:val="001B7EC9"/>
    <w:rsid w:val="00216132"/>
    <w:rsid w:val="002E02B9"/>
    <w:rsid w:val="00402AEC"/>
    <w:rsid w:val="004A61F0"/>
    <w:rsid w:val="00691B66"/>
    <w:rsid w:val="007C386F"/>
    <w:rsid w:val="009D0741"/>
    <w:rsid w:val="009E3371"/>
    <w:rsid w:val="00AC5CBA"/>
    <w:rsid w:val="00C840C5"/>
    <w:rsid w:val="00D5214B"/>
    <w:rsid w:val="00E90810"/>
    <w:rsid w:val="00FC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7686C"/>
  <w15:chartTrackingRefBased/>
  <w15:docId w15:val="{8A202208-D17E-DB4D-9D76-AC8B07F3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C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italic">
    <w:name w:val="italic"/>
    <w:basedOn w:val="DefaultParagraphFont"/>
    <w:rsid w:val="00AC5CBA"/>
  </w:style>
  <w:style w:type="character" w:customStyle="1" w:styleId="apple-converted-space">
    <w:name w:val="apple-converted-space"/>
    <w:basedOn w:val="DefaultParagraphFont"/>
    <w:rsid w:val="00AC5CBA"/>
  </w:style>
  <w:style w:type="paragraph" w:styleId="Revision">
    <w:name w:val="Revision"/>
    <w:hidden/>
    <w:uiPriority w:val="99"/>
    <w:semiHidden/>
    <w:rsid w:val="00FC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3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974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744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0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412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484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3366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052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4090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73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50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Huong T</dc:creator>
  <cp:keywords/>
  <dc:description/>
  <cp:lastModifiedBy>Matthew R. Ryan</cp:lastModifiedBy>
  <cp:revision>3</cp:revision>
  <dcterms:created xsi:type="dcterms:W3CDTF">2023-01-09T21:11:00Z</dcterms:created>
  <dcterms:modified xsi:type="dcterms:W3CDTF">2023-01-09T21:50:00Z</dcterms:modified>
</cp:coreProperties>
</file>